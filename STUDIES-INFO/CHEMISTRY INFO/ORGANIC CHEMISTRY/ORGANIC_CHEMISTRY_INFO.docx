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30DE8" w14:textId="2CA2ED68" w:rsidR="00BF0CDE" w:rsidRPr="00F47C7A" w:rsidRDefault="00BF0CDE" w:rsidP="00D62141">
      <w:pPr>
        <w:pStyle w:val="Heading1"/>
        <w:rPr>
          <w:color w:val="FF2F92"/>
        </w:rPr>
      </w:pPr>
      <w:r w:rsidRPr="00F47C7A">
        <w:rPr>
          <w:color w:val="FF2F92"/>
        </w:rPr>
        <w:t>ORGANIC CHEMISTRY</w:t>
      </w:r>
    </w:p>
    <w:p w14:paraId="63095F6F" w14:textId="77777777" w:rsidR="00BF0CDE" w:rsidRPr="00F47C7A" w:rsidRDefault="00BF0CDE" w:rsidP="00D62141"/>
    <w:p w14:paraId="799F2393" w14:textId="77777777" w:rsidR="00BF0CDE" w:rsidRPr="00F47C7A" w:rsidRDefault="00BF0CDE" w:rsidP="00D62141">
      <w:pPr>
        <w:pStyle w:val="Heading3"/>
      </w:pPr>
      <w:proofErr w:type="gramStart"/>
      <w:r w:rsidRPr="00F47C7A">
        <w:t>DOUBTS :</w:t>
      </w:r>
      <w:proofErr w:type="gramEnd"/>
      <w:r w:rsidRPr="00F47C7A">
        <w:t xml:space="preserve"> -</w:t>
      </w:r>
    </w:p>
    <w:p w14:paraId="1942ADED" w14:textId="77777777" w:rsidR="00F47C7A" w:rsidRPr="00F47C7A" w:rsidRDefault="00F47C7A" w:rsidP="00F47C7A"/>
    <w:p w14:paraId="6924C113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>Alkanes/</w:t>
      </w:r>
      <w:proofErr w:type="spellStart"/>
      <w:r w:rsidRPr="00F47C7A">
        <w:t>kene</w:t>
      </w:r>
      <w:proofErr w:type="spellEnd"/>
      <w:r w:rsidRPr="00F47C7A">
        <w:t>/</w:t>
      </w:r>
      <w:proofErr w:type="spellStart"/>
      <w:r w:rsidRPr="00F47C7A">
        <w:t>kynes</w:t>
      </w:r>
      <w:proofErr w:type="spellEnd"/>
    </w:p>
    <w:p w14:paraId="420FEDB6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>Propan-1-ol and Propan-2-ol</w:t>
      </w:r>
    </w:p>
    <w:p w14:paraId="781F49F6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>Cyclic Compounds</w:t>
      </w:r>
    </w:p>
    <w:p w14:paraId="63656351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 xml:space="preserve">Grignard Reagent - </w:t>
      </w:r>
      <w:proofErr w:type="spellStart"/>
      <w:r w:rsidRPr="00F47C7A">
        <w:t>RMgX</w:t>
      </w:r>
      <w:proofErr w:type="spellEnd"/>
    </w:p>
    <w:p w14:paraId="43A00B7E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>Vinyl/Aryl/Alkyl Group</w:t>
      </w:r>
    </w:p>
    <w:p w14:paraId="6DE5BE48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>Benzene Diazonium Chloride (salt)</w:t>
      </w:r>
    </w:p>
    <w:p w14:paraId="21C1C45F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>Diazonium Compounds</w:t>
      </w:r>
    </w:p>
    <w:p w14:paraId="21973FDD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>Phenol</w:t>
      </w:r>
    </w:p>
    <w:p w14:paraId="4279C279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>m-cresol</w:t>
      </w:r>
    </w:p>
    <w:p w14:paraId="542676D8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 xml:space="preserve">Esters </w:t>
      </w:r>
    </w:p>
    <w:p w14:paraId="62AA22F8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 xml:space="preserve">Ethers </w:t>
      </w:r>
    </w:p>
    <w:p w14:paraId="340C7084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 xml:space="preserve">R, R’, R’’ </w:t>
      </w:r>
    </w:p>
    <w:p w14:paraId="5C454B6C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>Aldehyde</w:t>
      </w:r>
    </w:p>
    <w:p w14:paraId="696B5569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>Anisole – CH3OC6H5</w:t>
      </w:r>
    </w:p>
    <w:p w14:paraId="55B87B8E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r w:rsidRPr="00F47C7A">
        <w:t>Ortho – 1,</w:t>
      </w:r>
      <w:proofErr w:type="gramStart"/>
      <w:r w:rsidRPr="00F47C7A">
        <w:t>2 ;</w:t>
      </w:r>
      <w:proofErr w:type="gramEnd"/>
      <w:r w:rsidRPr="00F47C7A">
        <w:t xml:space="preserve"> Meta – 1,3 ; Para- 1,4</w:t>
      </w:r>
    </w:p>
    <w:p w14:paraId="2168CB55" w14:textId="77777777" w:rsidR="00BF0CDE" w:rsidRPr="00F47C7A" w:rsidRDefault="00BF0CDE" w:rsidP="00D62141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 w:rsidRPr="00F47C7A">
        <w:t>Isomers and Isotopes are different. Isotopes are two atoms with the same number of protons, but a different number of neutrons. Because they have the same number of proton they are atoms of the same element, but with different masses. For example, most carbon is C-12 (with 6 protons and 6 neutrons); the radioactive isotope used for carbon dating is C-14 (with 6 protons and 8 neutrons).</w:t>
      </w:r>
      <w:r w:rsidRPr="00F47C7A">
        <w:br/>
        <w:t xml:space="preserve">             Isomers are two molecules with the same atoms joined together in a different shape. For example, butane is C4H10, with the four carbon atoms joined in a straight chain; </w:t>
      </w:r>
      <w:proofErr w:type="spellStart"/>
      <w:r w:rsidRPr="00F47C7A">
        <w:t>methylpropane</w:t>
      </w:r>
      <w:proofErr w:type="spellEnd"/>
      <w:r w:rsidRPr="00F47C7A">
        <w:t xml:space="preserve"> is also C4H10, but with the carbon atoms joined in a T shape</w:t>
      </w:r>
      <w:r w:rsidRPr="00F47C7A">
        <w:rPr>
          <w:rFonts w:eastAsia="Times New Roman" w:cs="Times New Roman"/>
          <w:color w:val="000000"/>
          <w:shd w:val="clear" w:color="auto" w:fill="FFFFFF"/>
        </w:rPr>
        <w:t>.</w:t>
      </w:r>
    </w:p>
    <w:p w14:paraId="4C4D4010" w14:textId="77777777" w:rsidR="00BF0CDE" w:rsidRPr="00F47C7A" w:rsidRDefault="00BF0CDE" w:rsidP="00D62141">
      <w:pPr>
        <w:pStyle w:val="ListParagraph"/>
      </w:pPr>
    </w:p>
    <w:p w14:paraId="4A9F8AE4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proofErr w:type="spellStart"/>
      <w:r w:rsidRPr="00F47C7A">
        <w:rPr>
          <w:rFonts w:eastAsiaTheme="minorEastAsia"/>
          <w:b/>
        </w:rPr>
        <w:lastRenderedPageBreak/>
        <w:t>Iso</w:t>
      </w:r>
      <w:proofErr w:type="spellEnd"/>
      <w:r w:rsidRPr="00F47C7A">
        <w:rPr>
          <w:rFonts w:eastAsiaTheme="minorEastAsia"/>
        </w:rPr>
        <w:t>- Isomer.</w:t>
      </w:r>
      <w:r w:rsidRPr="00F47C7A">
        <w:t xml:space="preserve">  </w:t>
      </w:r>
      <w:proofErr w:type="spellStart"/>
      <w:r w:rsidRPr="00F47C7A">
        <w:rPr>
          <w:b/>
        </w:rPr>
        <w:t>isopentane</w:t>
      </w:r>
      <w:proofErr w:type="spellEnd"/>
      <w:r w:rsidRPr="00F47C7A">
        <w:t xml:space="preserve"> which is the same as 2-methylbutane. </w:t>
      </w:r>
      <w:proofErr w:type="spellStart"/>
      <w:r w:rsidRPr="00F47C7A">
        <w:rPr>
          <w:b/>
        </w:rPr>
        <w:t>isobutane</w:t>
      </w:r>
      <w:proofErr w:type="spellEnd"/>
      <w:r w:rsidRPr="00F47C7A">
        <w:t xml:space="preserve"> which is the same as 2-methylpropane</w:t>
      </w:r>
    </w:p>
    <w:p w14:paraId="65A027F0" w14:textId="77777777" w:rsidR="00BF0CDE" w:rsidRPr="00F47C7A" w:rsidRDefault="00BF0CDE" w:rsidP="00D62141"/>
    <w:p w14:paraId="4C291D98" w14:textId="77777777" w:rsidR="00BF0CDE" w:rsidRPr="00F47C7A" w:rsidRDefault="00BF0CDE" w:rsidP="00D62141">
      <w:pPr>
        <w:pStyle w:val="ListParagraph"/>
        <w:numPr>
          <w:ilvl w:val="0"/>
          <w:numId w:val="7"/>
        </w:numPr>
      </w:pPr>
      <w:proofErr w:type="spellStart"/>
      <w:r w:rsidRPr="00F47C7A">
        <w:rPr>
          <w:b/>
        </w:rPr>
        <w:t>Iso</w:t>
      </w:r>
      <w:proofErr w:type="spellEnd"/>
      <w:r w:rsidRPr="00F47C7A">
        <w:rPr>
          <w:b/>
        </w:rPr>
        <w:t>-</w:t>
      </w:r>
      <w:r w:rsidRPr="00F47C7A">
        <w:t xml:space="preserve"> isomer, </w:t>
      </w:r>
      <w:r w:rsidRPr="00F47C7A">
        <w:rPr>
          <w:b/>
        </w:rPr>
        <w:t>sec-</w:t>
      </w:r>
      <w:r w:rsidRPr="00F47C7A">
        <w:t xml:space="preserve"> </w:t>
      </w:r>
      <w:proofErr w:type="gramStart"/>
      <w:r w:rsidRPr="00F47C7A">
        <w:t>Secondary ,</w:t>
      </w:r>
      <w:proofErr w:type="gramEnd"/>
      <w:r w:rsidRPr="00F47C7A">
        <w:t xml:space="preserve"> </w:t>
      </w:r>
      <w:proofErr w:type="spellStart"/>
      <w:r w:rsidRPr="00F47C7A">
        <w:rPr>
          <w:b/>
        </w:rPr>
        <w:t>tert</w:t>
      </w:r>
      <w:proofErr w:type="spellEnd"/>
      <w:r w:rsidRPr="00F47C7A">
        <w:rPr>
          <w:b/>
        </w:rPr>
        <w:t xml:space="preserve">- </w:t>
      </w:r>
      <w:r w:rsidRPr="00F47C7A">
        <w:t>Tertiary.</w:t>
      </w:r>
    </w:p>
    <w:p w14:paraId="60613046" w14:textId="77777777" w:rsidR="00BF0CDE" w:rsidRPr="00F47C7A" w:rsidRDefault="00BF0CDE" w:rsidP="00D62141"/>
    <w:p w14:paraId="0B85E864" w14:textId="77777777" w:rsidR="00BF0CDE" w:rsidRDefault="00BF0CDE" w:rsidP="00D62141">
      <w:pPr>
        <w:pStyle w:val="ListParagraph"/>
        <w:numPr>
          <w:ilvl w:val="0"/>
          <w:numId w:val="7"/>
        </w:numPr>
      </w:pPr>
      <w:r w:rsidRPr="00F47C7A">
        <w:t>The prefix </w:t>
      </w:r>
      <w:r w:rsidRPr="00F47C7A">
        <w:rPr>
          <w:b/>
          <w:bCs/>
          <w:i/>
          <w:iCs/>
        </w:rPr>
        <w:t>neo-</w:t>
      </w:r>
      <w:r w:rsidRPr="00F47C7A">
        <w:t xml:space="preserve"> refers to a substituent whose second-to-last carbon of the chain is </w:t>
      </w:r>
      <w:proofErr w:type="spellStart"/>
      <w:r w:rsidRPr="00F47C7A">
        <w:t>trisubstituted</w:t>
      </w:r>
      <w:proofErr w:type="spellEnd"/>
      <w:r w:rsidRPr="00F47C7A">
        <w:t xml:space="preserve"> (has three methyl groups attached to it). A neo-</w:t>
      </w:r>
      <w:proofErr w:type="spellStart"/>
      <w:r w:rsidRPr="00F47C7A">
        <w:t>pentyl</w:t>
      </w:r>
      <w:proofErr w:type="spellEnd"/>
      <w:r w:rsidRPr="00F47C7A">
        <w:t xml:space="preserve"> has five carbons total. </w:t>
      </w:r>
      <w:proofErr w:type="spellStart"/>
      <w:r w:rsidRPr="00F47C7A">
        <w:t>Eg</w:t>
      </w:r>
      <w:proofErr w:type="spellEnd"/>
      <w:r w:rsidRPr="00F47C7A">
        <w:t xml:space="preserve"> </w:t>
      </w:r>
      <w:proofErr w:type="spellStart"/>
      <w:r w:rsidRPr="00F47C7A">
        <w:t>neoheptane</w:t>
      </w:r>
      <w:proofErr w:type="spellEnd"/>
      <w:r w:rsidRPr="00F47C7A">
        <w:t xml:space="preserve">, </w:t>
      </w:r>
      <w:proofErr w:type="spellStart"/>
      <w:r w:rsidRPr="00F47C7A">
        <w:t>neopentane</w:t>
      </w:r>
      <w:proofErr w:type="spellEnd"/>
      <w:r w:rsidRPr="00F47C7A">
        <w:t>.</w:t>
      </w:r>
    </w:p>
    <w:p w14:paraId="6E1CE129" w14:textId="77777777" w:rsidR="000A7BBC" w:rsidRDefault="000A7BBC" w:rsidP="000A7BBC">
      <w:bookmarkStart w:id="0" w:name="_GoBack"/>
      <w:bookmarkEnd w:id="0"/>
    </w:p>
    <w:p w14:paraId="52F24501" w14:textId="3AF611E3" w:rsidR="000A7BBC" w:rsidRPr="00F47C7A" w:rsidRDefault="000A7BBC" w:rsidP="000A7BBC">
      <w:pPr>
        <w:pPrChange w:id="1" w:author="Ayush Bhowmick" w:date="2017-11-15T23:43:00Z">
          <w:pPr>
            <w:pStyle w:val="ListParagraph"/>
            <w:numPr>
              <w:numId w:val="7"/>
            </w:numPr>
            <w:ind w:left="720" w:hanging="360"/>
          </w:pPr>
        </w:pPrChange>
      </w:pPr>
    </w:p>
    <w:p w14:paraId="2B30FA94" w14:textId="77777777" w:rsidR="00BF0CDE" w:rsidRDefault="00BF0CDE" w:rsidP="00D62141">
      <w:pPr>
        <w:rPr>
          <w:ins w:id="2" w:author="Ayush Bhowmick" w:date="2017-11-15T23:42:00Z"/>
        </w:rPr>
      </w:pPr>
    </w:p>
    <w:p w14:paraId="39BA5589" w14:textId="27586639" w:rsidR="000A7BBC" w:rsidRPr="00F47C7A" w:rsidRDefault="000A7BBC" w:rsidP="00D62141"/>
    <w:p w14:paraId="1109C6BA" w14:textId="77777777" w:rsidR="00BF0CDE" w:rsidRPr="00F47C7A" w:rsidRDefault="00BF0CDE" w:rsidP="00D62141"/>
    <w:p w14:paraId="009CD0A2" w14:textId="77777777" w:rsidR="000C7367" w:rsidRPr="00F47C7A" w:rsidRDefault="000C7367" w:rsidP="00D62141">
      <w:pPr>
        <w:ind w:firstLine="720"/>
        <w:rPr>
          <w:lang w:val="en-GB"/>
        </w:rPr>
      </w:pPr>
    </w:p>
    <w:sectPr w:rsidR="000C7367" w:rsidRPr="00F47C7A" w:rsidSect="00E36BE4">
      <w:pgSz w:w="11900" w:h="16840"/>
      <w:pgMar w:top="642" w:right="538" w:bottom="964" w:left="731" w:header="708" w:footer="708" w:gutter="0"/>
      <w:cols w:space="708"/>
      <w:docGrid w:linePitch="360"/>
      <w:sectPrChange w:id="3" w:author="Ayush Bhowmick" w:date="2017-11-14T20:33:00Z">
        <w:sectPr w:rsidR="000C7367" w:rsidRPr="00F47C7A" w:rsidSect="00E36BE4">
          <w:pgMar w:top="642" w:right="538" w:bottom="1440" w:left="73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70FE"/>
    <w:multiLevelType w:val="hybridMultilevel"/>
    <w:tmpl w:val="3572A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605B2"/>
    <w:multiLevelType w:val="hybridMultilevel"/>
    <w:tmpl w:val="43DA6D50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549A5B91"/>
    <w:multiLevelType w:val="hybridMultilevel"/>
    <w:tmpl w:val="24A8A6FC"/>
    <w:lvl w:ilvl="0" w:tplc="CF4EA1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735E10"/>
    <w:multiLevelType w:val="hybridMultilevel"/>
    <w:tmpl w:val="B46AB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30F2A"/>
    <w:multiLevelType w:val="hybridMultilevel"/>
    <w:tmpl w:val="4096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800B3"/>
    <w:multiLevelType w:val="hybridMultilevel"/>
    <w:tmpl w:val="4484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51838"/>
    <w:multiLevelType w:val="hybridMultilevel"/>
    <w:tmpl w:val="8F649126"/>
    <w:lvl w:ilvl="0" w:tplc="CF4EA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yush Bhowmick">
    <w15:presenceInfo w15:providerId="Windows Live" w15:userId="c96d56b0501ccf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DE"/>
    <w:rsid w:val="00022D27"/>
    <w:rsid w:val="000A7BBC"/>
    <w:rsid w:val="000C7367"/>
    <w:rsid w:val="000F7519"/>
    <w:rsid w:val="001B10F4"/>
    <w:rsid w:val="002D5AE2"/>
    <w:rsid w:val="00423F99"/>
    <w:rsid w:val="004D39A7"/>
    <w:rsid w:val="005D0042"/>
    <w:rsid w:val="005D388B"/>
    <w:rsid w:val="0063066C"/>
    <w:rsid w:val="00644604"/>
    <w:rsid w:val="00695CE3"/>
    <w:rsid w:val="0075542D"/>
    <w:rsid w:val="007851DE"/>
    <w:rsid w:val="007E5EAD"/>
    <w:rsid w:val="00832E63"/>
    <w:rsid w:val="00916970"/>
    <w:rsid w:val="00A23718"/>
    <w:rsid w:val="00AF58EB"/>
    <w:rsid w:val="00B151EC"/>
    <w:rsid w:val="00BE2AEC"/>
    <w:rsid w:val="00BF0CDE"/>
    <w:rsid w:val="00C015A8"/>
    <w:rsid w:val="00CC638D"/>
    <w:rsid w:val="00D62141"/>
    <w:rsid w:val="00DA40AD"/>
    <w:rsid w:val="00DB7705"/>
    <w:rsid w:val="00E36BE4"/>
    <w:rsid w:val="00EC6349"/>
    <w:rsid w:val="00F4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4C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141"/>
    <w:rPr>
      <w:rFonts w:ascii="Helvetica Neue" w:hAnsi="Helvetica Neue"/>
      <w:sz w:val="36"/>
      <w:szCs w:val="3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0AD"/>
    <w:pPr>
      <w:outlineLvl w:val="0"/>
    </w:pPr>
    <w:rPr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9A7"/>
    <w:pPr>
      <w:outlineLvl w:val="1"/>
    </w:pPr>
    <w:rPr>
      <w:sz w:val="48"/>
      <w:szCs w:val="48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D39A7"/>
    <w:pPr>
      <w:outlineLvl w:val="2"/>
    </w:pPr>
    <w:rPr>
      <w:b/>
      <w:u w:val="non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D39A7"/>
    <w:pPr>
      <w:outlineLvl w:val="3"/>
    </w:pPr>
    <w:rPr>
      <w:b w:val="0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4D39A7"/>
    <w:pPr>
      <w:outlineLvl w:val="4"/>
    </w:pPr>
    <w:rPr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05"/>
  </w:style>
  <w:style w:type="character" w:customStyle="1" w:styleId="Heading1Char">
    <w:name w:val="Heading 1 Char"/>
    <w:basedOn w:val="DefaultParagraphFont"/>
    <w:link w:val="Heading1"/>
    <w:uiPriority w:val="9"/>
    <w:rsid w:val="00DA40AD"/>
    <w:rPr>
      <w:rFonts w:ascii="Helvetica Neue" w:hAnsi="Helvetica Neue"/>
      <w:color w:val="000000" w:themeColor="text1"/>
      <w:sz w:val="96"/>
      <w:szCs w:val="9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39A7"/>
    <w:rPr>
      <w:rFonts w:ascii="Helvetica Neue" w:hAnsi="Helvetica Neue"/>
      <w:color w:val="000000" w:themeColor="text1"/>
      <w:sz w:val="48"/>
      <w:szCs w:val="48"/>
      <w:u w:val="single"/>
      <w:lang w:val="en-US"/>
    </w:rPr>
  </w:style>
  <w:style w:type="paragraph" w:styleId="NoSpacing">
    <w:name w:val="No Spacing"/>
    <w:uiPriority w:val="1"/>
    <w:qFormat/>
    <w:rsid w:val="004D39A7"/>
    <w:pPr>
      <w:tabs>
        <w:tab w:val="left" w:pos="1980"/>
      </w:tabs>
      <w:ind w:left="720" w:hanging="360"/>
      <w:contextualSpacing/>
      <w:outlineLvl w:val="0"/>
    </w:pPr>
    <w:rPr>
      <w:rFonts w:ascii="Helvetica Neue" w:hAnsi="Helvetica Neue"/>
      <w:color w:val="000000" w:themeColor="text1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39A7"/>
    <w:rPr>
      <w:rFonts w:ascii="Helvetica Neue" w:hAnsi="Helvetica Neue"/>
      <w:b/>
      <w:color w:val="000000" w:themeColor="text1"/>
      <w:sz w:val="48"/>
      <w:szCs w:val="4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D39A7"/>
    <w:rPr>
      <w:rFonts w:ascii="Helvetica Neue" w:hAnsi="Helvetica Neue"/>
      <w:color w:val="000000" w:themeColor="text1"/>
      <w:sz w:val="48"/>
      <w:szCs w:val="4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D39A7"/>
    <w:rPr>
      <w:rFonts w:ascii="Helvetica Neue" w:hAnsi="Helvetica Neue"/>
      <w:i/>
      <w:color w:val="FF0000"/>
      <w:sz w:val="96"/>
      <w:szCs w:val="96"/>
      <w:lang w:val="en-US"/>
    </w:rPr>
  </w:style>
  <w:style w:type="paragraph" w:styleId="Revision">
    <w:name w:val="Revision"/>
    <w:hidden/>
    <w:uiPriority w:val="99"/>
    <w:semiHidden/>
    <w:rsid w:val="000C7367"/>
    <w:rPr>
      <w:rFonts w:ascii="Helvetica Neue" w:hAnsi="Helvetica Neue"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3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67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yushbhowmick/Library/Group%20Containers/UBF8T346G9.Office/User%20Content.localized/Templates.localized/AYUSH_DEFAU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C28604F-57F8-AB49-A695-CADD5602C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AYUSH_DEFAULT.dotx</Template>
  <TotalTime>31</TotalTime>
  <Pages>2</Pages>
  <Words>197</Words>
  <Characters>1124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ORGANIC CHEMISTRY</vt:lpstr>
      <vt:lpstr>        DOUBTS : -</vt:lpstr>
    </vt:vector>
  </TitlesOfParts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Bhowmick</dc:creator>
  <cp:keywords/>
  <dc:description/>
  <cp:lastModifiedBy>Ayush Bhowmick</cp:lastModifiedBy>
  <cp:revision>8</cp:revision>
  <dcterms:created xsi:type="dcterms:W3CDTF">2017-11-14T14:18:00Z</dcterms:created>
  <dcterms:modified xsi:type="dcterms:W3CDTF">2017-11-15T18:13:00Z</dcterms:modified>
</cp:coreProperties>
</file>